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FA1" w:rsidRDefault="00A97A59">
      <w:pPr>
        <w:jc w:val="center"/>
        <w:rPr>
          <w:b/>
          <w:sz w:val="48"/>
          <w:szCs w:val="48"/>
        </w:rPr>
      </w:pPr>
      <w:r>
        <w:rPr>
          <w:b/>
          <w:sz w:val="48"/>
          <w:szCs w:val="48"/>
        </w:rPr>
        <w:t xml:space="preserve">Идеи за </w:t>
      </w:r>
      <w:r>
        <w:rPr>
          <w:b/>
          <w:sz w:val="48"/>
          <w:szCs w:val="48"/>
          <w:lang w:val="bg-BG"/>
        </w:rPr>
        <w:t>курсови проекти</w:t>
      </w:r>
      <w:r>
        <w:rPr>
          <w:b/>
          <w:sz w:val="48"/>
          <w:szCs w:val="48"/>
        </w:rPr>
        <w:t>: 2021</w:t>
      </w:r>
    </w:p>
    <w:p w:rsidR="00C15FA1" w:rsidRDefault="00A97A59">
      <w:pPr>
        <w:rPr>
          <w:b/>
        </w:rPr>
      </w:pPr>
      <w:r>
        <w:rPr>
          <w:b/>
        </w:rPr>
        <w:t>2021-11-18:</w:t>
      </w:r>
    </w:p>
    <w:p w:rsidR="00C15FA1" w:rsidRDefault="00A97A59">
      <w:pPr>
        <w:numPr>
          <w:ilvl w:val="0"/>
          <w:numId w:val="5"/>
        </w:numPr>
      </w:pPr>
      <w:r>
        <w:t>Пропаганда в български/македонски мемета</w:t>
      </w:r>
    </w:p>
    <w:p w:rsidR="00C15FA1" w:rsidRDefault="00C15FA1">
      <w:pPr>
        <w:ind w:left="720"/>
      </w:pPr>
    </w:p>
    <w:p w:rsidR="00C15FA1" w:rsidRDefault="00A97A59">
      <w:pPr>
        <w:numPr>
          <w:ilvl w:val="0"/>
          <w:numId w:val="5"/>
        </w:numPr>
        <w:rPr>
          <w:b/>
        </w:rPr>
      </w:pPr>
      <w:r>
        <w:rPr>
          <w:b/>
        </w:rPr>
        <w:t>Проверяване на твърдения за картинки</w:t>
      </w:r>
    </w:p>
    <w:p w:rsidR="00C15FA1" w:rsidRDefault="00A97A59">
      <w:pPr>
        <w:numPr>
          <w:ilvl w:val="1"/>
          <w:numId w:val="5"/>
        </w:numPr>
      </w:pPr>
      <w:r>
        <w:t>Fact-checking claims about images</w:t>
      </w:r>
    </w:p>
    <w:p w:rsidR="00C15FA1" w:rsidRDefault="002201DB">
      <w:pPr>
        <w:numPr>
          <w:ilvl w:val="2"/>
          <w:numId w:val="5"/>
        </w:numPr>
      </w:pPr>
      <w:hyperlink r:id="rId5">
        <w:r w:rsidR="00A97A59">
          <w:rPr>
            <w:color w:val="1155CC"/>
            <w:u w:val="single"/>
          </w:rPr>
          <w:t>https://aclanthology.org/D19-1216/</w:t>
        </w:r>
      </w:hyperlink>
      <w:bookmarkStart w:id="0" w:name="_GoBack"/>
      <w:bookmarkEnd w:id="0"/>
    </w:p>
    <w:p w:rsidR="00C15FA1" w:rsidRDefault="00A97A59">
      <w:pPr>
        <w:numPr>
          <w:ilvl w:val="3"/>
          <w:numId w:val="5"/>
        </w:numPr>
      </w:pPr>
      <w:r>
        <w:t xml:space="preserve">Who cites the above: </w:t>
      </w:r>
      <w:hyperlink r:id="rId6">
        <w:r>
          <w:rPr>
            <w:color w:val="1155CC"/>
            <w:u w:val="single"/>
          </w:rPr>
          <w:t>https://scholar.google.com/scholar?cites=10191023313524116282&amp;as_sdt=2005&amp;sciodt=0,5&amp;hl=en</w:t>
        </w:r>
      </w:hyperlink>
    </w:p>
    <w:p w:rsidR="00C15FA1" w:rsidRDefault="002201DB">
      <w:pPr>
        <w:numPr>
          <w:ilvl w:val="2"/>
          <w:numId w:val="5"/>
        </w:numPr>
      </w:pPr>
      <w:hyperlink r:id="rId7">
        <w:r w:rsidR="00A97A59">
          <w:rPr>
            <w:color w:val="1155CC"/>
            <w:u w:val="single"/>
          </w:rPr>
          <w:t>https://www.snopes.com/fact-check/satellite-image-diwali/</w:t>
        </w:r>
      </w:hyperlink>
    </w:p>
    <w:p w:rsidR="00C15FA1" w:rsidRDefault="00A97A59">
      <w:pPr>
        <w:numPr>
          <w:ilvl w:val="3"/>
          <w:numId w:val="5"/>
        </w:numPr>
        <w:pBdr>
          <w:top w:val="nil"/>
          <w:left w:val="nil"/>
          <w:bottom w:val="nil"/>
          <w:right w:val="nil"/>
          <w:between w:val="nil"/>
        </w:pBdr>
      </w:pPr>
      <w:r>
        <w:rPr>
          <w:rFonts w:ascii="Arial Unicode MS" w:eastAsia="Arial Unicode MS" w:hAnsi="Arial Unicode MS" w:cs="Arial Unicode MS"/>
        </w:rPr>
        <w:t>Task: “A NASA satellite photograph shows India during Diwali celebrations.” + image → true/false</w:t>
      </w:r>
    </w:p>
    <w:p w:rsidR="00C15FA1" w:rsidRDefault="00A97A59">
      <w:pPr>
        <w:numPr>
          <w:ilvl w:val="3"/>
          <w:numId w:val="5"/>
        </w:numPr>
        <w:pBdr>
          <w:top w:val="nil"/>
          <w:left w:val="nil"/>
          <w:bottom w:val="nil"/>
          <w:right w:val="nil"/>
          <w:between w:val="nil"/>
        </w:pBdr>
      </w:pPr>
      <w:r>
        <w:t>Better formulation:</w:t>
      </w:r>
    </w:p>
    <w:p w:rsidR="00C15FA1" w:rsidRDefault="00A97A59">
      <w:pPr>
        <w:numPr>
          <w:ilvl w:val="4"/>
          <w:numId w:val="5"/>
        </w:numPr>
        <w:shd w:val="clear" w:color="auto" w:fill="FFFFFF"/>
        <w:spacing w:line="240" w:lineRule="auto"/>
        <w:rPr>
          <w:color w:val="0A0A0A"/>
        </w:rPr>
      </w:pPr>
      <w:r>
        <w:rPr>
          <w:color w:val="0A0A0A"/>
        </w:rPr>
        <w:t xml:space="preserve">Work with the claim from the original tweet: </w:t>
      </w:r>
      <w:hyperlink r:id="rId8">
        <w:r>
          <w:rPr>
            <w:color w:val="1155CC"/>
            <w:u w:val="single"/>
          </w:rPr>
          <w:t>https://twitter.com/NASAhistory/status/1456387292864581636</w:t>
        </w:r>
      </w:hyperlink>
    </w:p>
    <w:p w:rsidR="00C15FA1" w:rsidRDefault="00A97A59">
      <w:pPr>
        <w:numPr>
          <w:ilvl w:val="4"/>
          <w:numId w:val="5"/>
        </w:numPr>
        <w:shd w:val="clear" w:color="auto" w:fill="FFFFFF"/>
        <w:spacing w:line="240" w:lineRule="auto"/>
        <w:rPr>
          <w:color w:val="0A0A0A"/>
        </w:rPr>
      </w:pPr>
      <w:r>
        <w:rPr>
          <w:color w:val="0A0A0A"/>
        </w:rPr>
        <w:t>Данни от Иван/Момчил: извличане на двойки от туитове с твърдения за картинки и съответстваща статия от фактчекващ уебсайт</w:t>
      </w:r>
    </w:p>
    <w:p w:rsidR="00C15FA1" w:rsidRDefault="00A97A59">
      <w:pPr>
        <w:numPr>
          <w:ilvl w:val="3"/>
          <w:numId w:val="5"/>
        </w:numPr>
        <w:shd w:val="clear" w:color="auto" w:fill="FFFFFF"/>
        <w:spacing w:line="240" w:lineRule="auto"/>
        <w:rPr>
          <w:color w:val="0A0A0A"/>
        </w:rPr>
      </w:pPr>
      <w:r>
        <w:rPr>
          <w:color w:val="0A0A0A"/>
        </w:rPr>
        <w:t>Задачи:</w:t>
      </w:r>
    </w:p>
    <w:p w:rsidR="00C15FA1" w:rsidRDefault="00A97A59">
      <w:pPr>
        <w:numPr>
          <w:ilvl w:val="4"/>
          <w:numId w:val="5"/>
        </w:numPr>
        <w:shd w:val="clear" w:color="auto" w:fill="FFFFFF"/>
        <w:spacing w:line="240" w:lineRule="auto"/>
        <w:rPr>
          <w:color w:val="0A0A0A"/>
        </w:rPr>
      </w:pPr>
      <w:r>
        <w:rPr>
          <w:color w:val="0A0A0A"/>
        </w:rPr>
        <w:t>Проверка чрез сравняване с вече проверявани твърдения</w:t>
      </w:r>
    </w:p>
    <w:p w:rsidR="00C15FA1" w:rsidRDefault="00A97A59">
      <w:pPr>
        <w:numPr>
          <w:ilvl w:val="4"/>
          <w:numId w:val="5"/>
        </w:numPr>
        <w:shd w:val="clear" w:color="auto" w:fill="FFFFFF"/>
        <w:spacing w:line="240" w:lineRule="auto"/>
        <w:rPr>
          <w:color w:val="0A0A0A"/>
        </w:rPr>
      </w:pPr>
      <w:r>
        <w:rPr>
          <w:color w:val="0A0A0A"/>
        </w:rPr>
        <w:t>Истинска проверка:</w:t>
      </w:r>
    </w:p>
    <w:p w:rsidR="00C15FA1" w:rsidRDefault="002201DB">
      <w:pPr>
        <w:numPr>
          <w:ilvl w:val="5"/>
          <w:numId w:val="5"/>
        </w:numPr>
        <w:shd w:val="clear" w:color="auto" w:fill="FFFFFF"/>
        <w:spacing w:line="240" w:lineRule="auto"/>
        <w:rPr>
          <w:color w:val="0A0A0A"/>
        </w:rPr>
      </w:pPr>
      <w:hyperlink r:id="rId9">
        <w:r w:rsidR="00A97A59">
          <w:rPr>
            <w:color w:val="1155CC"/>
            <w:u w:val="single"/>
          </w:rPr>
          <w:t>https://gitlab.com/didizlatkova/fake-image-detection/</w:t>
        </w:r>
      </w:hyperlink>
    </w:p>
    <w:p w:rsidR="00C15FA1" w:rsidRDefault="00A97A59">
      <w:pPr>
        <w:numPr>
          <w:ilvl w:val="5"/>
          <w:numId w:val="5"/>
        </w:numPr>
        <w:shd w:val="clear" w:color="auto" w:fill="FFFFFF"/>
        <w:spacing w:line="240" w:lineRule="auto"/>
        <w:rPr>
          <w:color w:val="0A0A0A"/>
        </w:rPr>
      </w:pPr>
      <w:r>
        <w:rPr>
          <w:color w:val="0A0A0A"/>
        </w:rPr>
        <w:t>Reverse image search: does it appear on bad websites, …</w:t>
      </w:r>
    </w:p>
    <w:p w:rsidR="00C15FA1" w:rsidRDefault="00A97A59">
      <w:pPr>
        <w:numPr>
          <w:ilvl w:val="5"/>
          <w:numId w:val="5"/>
        </w:numPr>
        <w:shd w:val="clear" w:color="auto" w:fill="FFFFFF"/>
        <w:spacing w:line="240" w:lineRule="auto"/>
        <w:rPr>
          <w:color w:val="0A0A0A"/>
        </w:rPr>
      </w:pPr>
      <w:r>
        <w:rPr>
          <w:color w:val="0A0A0A"/>
        </w:rPr>
        <w:t>Was the image manipulated, ...</w:t>
      </w:r>
    </w:p>
    <w:p w:rsidR="00C15FA1" w:rsidRDefault="002201DB">
      <w:pPr>
        <w:numPr>
          <w:ilvl w:val="2"/>
          <w:numId w:val="5"/>
        </w:numPr>
      </w:pPr>
      <w:hyperlink r:id="rId10">
        <w:r w:rsidR="00A97A59">
          <w:rPr>
            <w:color w:val="1155CC"/>
            <w:u w:val="single"/>
          </w:rPr>
          <w:t>https://www.snopes.com/fact-check/category/photos/</w:t>
        </w:r>
      </w:hyperlink>
    </w:p>
    <w:p w:rsidR="00C15FA1" w:rsidRDefault="00A97A59">
      <w:pPr>
        <w:numPr>
          <w:ilvl w:val="2"/>
          <w:numId w:val="5"/>
        </w:numPr>
      </w:pPr>
      <w:r>
        <w:rPr>
          <w:rFonts w:ascii="Roboto" w:eastAsia="Roboto" w:hAnsi="Roboto" w:cs="Roboto"/>
          <w:color w:val="202124"/>
          <w:sz w:val="20"/>
          <w:szCs w:val="20"/>
          <w:highlight w:val="white"/>
        </w:rPr>
        <w:t>“Where are the facts”:</w:t>
      </w:r>
    </w:p>
    <w:p w:rsidR="00C15FA1" w:rsidRDefault="00A97A59">
      <w:pPr>
        <w:numPr>
          <w:ilvl w:val="3"/>
          <w:numId w:val="5"/>
        </w:numPr>
      </w:pPr>
      <w:r>
        <w:rPr>
          <w:rFonts w:ascii="Roboto" w:eastAsia="Roboto" w:hAnsi="Roboto" w:cs="Roboto"/>
          <w:color w:val="202124"/>
          <w:sz w:val="20"/>
          <w:szCs w:val="20"/>
          <w:highlight w:val="white"/>
        </w:rPr>
        <w:t>Paper:</w:t>
      </w:r>
      <w:hyperlink r:id="rId11">
        <w:r>
          <w:rPr>
            <w:rFonts w:ascii="Roboto" w:eastAsia="Roboto" w:hAnsi="Roboto" w:cs="Roboto"/>
            <w:color w:val="202124"/>
            <w:sz w:val="20"/>
            <w:szCs w:val="20"/>
            <w:highlight w:val="white"/>
          </w:rPr>
          <w:t xml:space="preserve"> </w:t>
        </w:r>
      </w:hyperlink>
      <w:hyperlink r:id="rId12">
        <w:r>
          <w:rPr>
            <w:rFonts w:ascii="Roboto" w:eastAsia="Roboto" w:hAnsi="Roboto" w:cs="Roboto"/>
            <w:color w:val="3367D6"/>
            <w:sz w:val="20"/>
            <w:szCs w:val="20"/>
            <w:highlight w:val="white"/>
            <w:u w:val="single"/>
          </w:rPr>
          <w:t>https://www.aclweb.org/anthology/2020.emnlp-main.621/</w:t>
        </w:r>
      </w:hyperlink>
      <w:r>
        <w:rPr>
          <w:rFonts w:ascii="Roboto" w:eastAsia="Roboto" w:hAnsi="Roboto" w:cs="Roboto"/>
          <w:color w:val="202124"/>
          <w:sz w:val="20"/>
          <w:szCs w:val="20"/>
          <w:highlight w:val="white"/>
        </w:rPr>
        <w:t xml:space="preserve"> </w:t>
      </w:r>
    </w:p>
    <w:p w:rsidR="00C15FA1" w:rsidRDefault="00A97A59">
      <w:pPr>
        <w:numPr>
          <w:ilvl w:val="3"/>
          <w:numId w:val="5"/>
        </w:numPr>
      </w:pPr>
      <w:r>
        <w:rPr>
          <w:rFonts w:ascii="Roboto" w:eastAsia="Roboto" w:hAnsi="Roboto" w:cs="Roboto"/>
          <w:color w:val="202124"/>
          <w:sz w:val="20"/>
          <w:szCs w:val="20"/>
          <w:highlight w:val="white"/>
        </w:rPr>
        <w:t>Previous Paper:</w:t>
      </w:r>
      <w:hyperlink r:id="rId13">
        <w:r>
          <w:rPr>
            <w:rFonts w:ascii="Roboto" w:eastAsia="Roboto" w:hAnsi="Roboto" w:cs="Roboto"/>
            <w:color w:val="202124"/>
            <w:sz w:val="20"/>
            <w:szCs w:val="20"/>
            <w:highlight w:val="white"/>
          </w:rPr>
          <w:t xml:space="preserve"> </w:t>
        </w:r>
      </w:hyperlink>
      <w:hyperlink r:id="rId14">
        <w:r>
          <w:rPr>
            <w:rFonts w:ascii="Roboto" w:eastAsia="Roboto" w:hAnsi="Roboto" w:cs="Roboto"/>
            <w:color w:val="3367D6"/>
            <w:sz w:val="20"/>
            <w:szCs w:val="20"/>
            <w:highlight w:val="white"/>
            <w:u w:val="single"/>
          </w:rPr>
          <w:t>https://arxiv.org/pdf/1910.02202.pdf</w:t>
        </w:r>
      </w:hyperlink>
    </w:p>
    <w:p w:rsidR="00C15FA1" w:rsidRDefault="00A97A59">
      <w:pPr>
        <w:numPr>
          <w:ilvl w:val="3"/>
          <w:numId w:val="5"/>
        </w:numPr>
      </w:pPr>
      <w:r>
        <w:rPr>
          <w:rFonts w:ascii="Roboto" w:eastAsia="Roboto" w:hAnsi="Roboto" w:cs="Roboto"/>
          <w:color w:val="202124"/>
          <w:sz w:val="20"/>
          <w:szCs w:val="20"/>
          <w:highlight w:val="white"/>
        </w:rPr>
        <w:t>Previous Previous Paper:</w:t>
      </w:r>
      <w:hyperlink r:id="rId15">
        <w:r>
          <w:rPr>
            <w:rFonts w:ascii="Roboto" w:eastAsia="Roboto" w:hAnsi="Roboto" w:cs="Roboto"/>
            <w:color w:val="202124"/>
            <w:sz w:val="20"/>
            <w:szCs w:val="20"/>
            <w:highlight w:val="white"/>
          </w:rPr>
          <w:t xml:space="preserve"> </w:t>
        </w:r>
      </w:hyperlink>
      <w:hyperlink r:id="rId16">
        <w:r>
          <w:rPr>
            <w:rFonts w:ascii="Roboto" w:eastAsia="Roboto" w:hAnsi="Roboto" w:cs="Roboto"/>
            <w:color w:val="3367D6"/>
            <w:sz w:val="20"/>
            <w:szCs w:val="20"/>
            <w:highlight w:val="white"/>
            <w:u w:val="single"/>
          </w:rPr>
          <w:t>https://github.com/nguyenvo09/CombatingFakeNews</w:t>
        </w:r>
      </w:hyperlink>
    </w:p>
    <w:p w:rsidR="00C15FA1" w:rsidRDefault="00A97A59">
      <w:pPr>
        <w:numPr>
          <w:ilvl w:val="3"/>
          <w:numId w:val="5"/>
        </w:numPr>
      </w:pPr>
      <w:r>
        <w:rPr>
          <w:rFonts w:ascii="Roboto" w:eastAsia="Roboto" w:hAnsi="Roboto" w:cs="Roboto"/>
          <w:color w:val="202124"/>
          <w:sz w:val="20"/>
          <w:szCs w:val="20"/>
          <w:highlight w:val="white"/>
        </w:rPr>
        <w:t>Data:</w:t>
      </w:r>
      <w:hyperlink r:id="rId17">
        <w:r>
          <w:rPr>
            <w:rFonts w:ascii="Roboto" w:eastAsia="Roboto" w:hAnsi="Roboto" w:cs="Roboto"/>
            <w:color w:val="202124"/>
            <w:sz w:val="20"/>
            <w:szCs w:val="20"/>
            <w:highlight w:val="white"/>
          </w:rPr>
          <w:t xml:space="preserve"> </w:t>
        </w:r>
      </w:hyperlink>
      <w:hyperlink r:id="rId18">
        <w:r>
          <w:rPr>
            <w:rFonts w:ascii="Roboto" w:eastAsia="Roboto" w:hAnsi="Roboto" w:cs="Roboto"/>
            <w:color w:val="3367D6"/>
            <w:sz w:val="20"/>
            <w:szCs w:val="20"/>
            <w:highlight w:val="white"/>
            <w:u w:val="single"/>
          </w:rPr>
          <w:t>https://github.com/nguyenvo09/EMNLP2020</w:t>
        </w:r>
      </w:hyperlink>
    </w:p>
    <w:p w:rsidR="00C15FA1" w:rsidRDefault="00C15FA1">
      <w:pPr>
        <w:ind w:left="2160"/>
      </w:pPr>
    </w:p>
    <w:p w:rsidR="00C15FA1" w:rsidRDefault="00A97A59">
      <w:pPr>
        <w:numPr>
          <w:ilvl w:val="1"/>
          <w:numId w:val="5"/>
        </w:numPr>
      </w:pPr>
      <w:r>
        <w:t>Cross-lingual</w:t>
      </w:r>
    </w:p>
    <w:p w:rsidR="00C15FA1" w:rsidRDefault="002201DB">
      <w:pPr>
        <w:numPr>
          <w:ilvl w:val="2"/>
          <w:numId w:val="5"/>
        </w:numPr>
      </w:pPr>
      <w:hyperlink r:id="rId19">
        <w:r w:rsidR="00A97A59">
          <w:rPr>
            <w:color w:val="1155CC"/>
            <w:u w:val="single"/>
          </w:rPr>
          <w:t>https://www.poynter.org/ifcn-covid-19-misinformation/</w:t>
        </w:r>
      </w:hyperlink>
    </w:p>
    <w:p w:rsidR="00C15FA1" w:rsidRDefault="00A97A59">
      <w:pPr>
        <w:numPr>
          <w:ilvl w:val="2"/>
          <w:numId w:val="5"/>
        </w:numPr>
      </w:pPr>
      <w:r>
        <w:t>7,519 fact checking efforts from 95 fact checking organizations in 136 countries and regions</w:t>
      </w:r>
    </w:p>
    <w:p w:rsidR="00C15FA1" w:rsidRDefault="00A97A59">
      <w:pPr>
        <w:numPr>
          <w:ilvl w:val="2"/>
          <w:numId w:val="5"/>
        </w:numPr>
      </w:pPr>
      <w:r>
        <w:t>For each fact check, the dataset includes when the fact checker saw the specific claim, the fact checking organization that fact checked the claim, the countries where the fact check was disseminated, and a description of the fact check (all descriptions are in English, regardless of the fact checking organization’s country).</w:t>
      </w:r>
    </w:p>
    <w:p w:rsidR="00C15FA1" w:rsidRDefault="00A97A59">
      <w:pPr>
        <w:numPr>
          <w:ilvl w:val="1"/>
          <w:numId w:val="5"/>
        </w:numPr>
      </w:pPr>
      <w:r>
        <w:t>System to monitor disinformation in social media</w:t>
      </w:r>
    </w:p>
    <w:p w:rsidR="00C15FA1" w:rsidRDefault="00C15FA1">
      <w:pPr>
        <w:ind w:left="720"/>
      </w:pPr>
    </w:p>
    <w:p w:rsidR="00C15FA1" w:rsidRDefault="00A97A59">
      <w:pPr>
        <w:numPr>
          <w:ilvl w:val="0"/>
          <w:numId w:val="5"/>
        </w:numPr>
        <w:rPr>
          <w:b/>
        </w:rPr>
      </w:pPr>
      <w:proofErr w:type="spellStart"/>
      <w:r>
        <w:rPr>
          <w:b/>
        </w:rPr>
        <w:lastRenderedPageBreak/>
        <w:t>Разпознаване</w:t>
      </w:r>
      <w:proofErr w:type="spellEnd"/>
      <w:r>
        <w:rPr>
          <w:b/>
        </w:rPr>
        <w:t xml:space="preserve"> на </w:t>
      </w:r>
      <w:proofErr w:type="spellStart"/>
      <w:r>
        <w:rPr>
          <w:b/>
        </w:rPr>
        <w:t>говор</w:t>
      </w:r>
      <w:proofErr w:type="spellEnd"/>
      <w:r>
        <w:rPr>
          <w:b/>
        </w:rPr>
        <w:t xml:space="preserve">: </w:t>
      </w:r>
      <w:proofErr w:type="spellStart"/>
      <w:r>
        <w:rPr>
          <w:b/>
        </w:rPr>
        <w:t>система</w:t>
      </w:r>
      <w:proofErr w:type="spellEnd"/>
      <w:r>
        <w:rPr>
          <w:b/>
        </w:rPr>
        <w:t xml:space="preserve"> за факт-чекване в реално време, като се сравнява с проверени факти</w:t>
      </w:r>
    </w:p>
    <w:p w:rsidR="00C15FA1" w:rsidRDefault="00A97A59">
      <w:pPr>
        <w:numPr>
          <w:ilvl w:val="1"/>
          <w:numId w:val="5"/>
        </w:numPr>
      </w:pPr>
      <w:r>
        <w:t>checkworthiness</w:t>
      </w:r>
    </w:p>
    <w:p w:rsidR="00C15FA1" w:rsidRDefault="00A97A59">
      <w:pPr>
        <w:numPr>
          <w:ilvl w:val="1"/>
          <w:numId w:val="5"/>
        </w:numPr>
      </w:pPr>
      <w:r>
        <w:t xml:space="preserve">previously fact-checked claims </w:t>
      </w:r>
    </w:p>
    <w:p w:rsidR="00C15FA1" w:rsidRDefault="002201DB">
      <w:pPr>
        <w:numPr>
          <w:ilvl w:val="2"/>
          <w:numId w:val="5"/>
        </w:numPr>
      </w:pPr>
      <w:hyperlink r:id="rId20">
        <w:r w:rsidR="00A97A59">
          <w:rPr>
            <w:color w:val="1155CC"/>
            <w:u w:val="single"/>
          </w:rPr>
          <w:t>https://www.aclweb.org/anthology/2020.acl-main.332/</w:t>
        </w:r>
      </w:hyperlink>
    </w:p>
    <w:p w:rsidR="00C15FA1" w:rsidRDefault="00A97A59">
      <w:pPr>
        <w:numPr>
          <w:ilvl w:val="2"/>
          <w:numId w:val="5"/>
        </w:numPr>
      </w:pPr>
      <w:r>
        <w:t xml:space="preserve">CLEF-2021 CheckThat! Lab: </w:t>
      </w:r>
      <w:hyperlink r:id="rId21">
        <w:r>
          <w:rPr>
            <w:color w:val="1155CC"/>
            <w:u w:val="single"/>
          </w:rPr>
          <w:t>https://gitlab.com/checkthat_lab/clef2021-checkthat-lab/-/tree/master/task2</w:t>
        </w:r>
      </w:hyperlink>
    </w:p>
    <w:p w:rsidR="00C15FA1" w:rsidRDefault="00A97A59">
      <w:pPr>
        <w:numPr>
          <w:ilvl w:val="2"/>
          <w:numId w:val="5"/>
        </w:numPr>
        <w:rPr>
          <w:ins w:id="1" w:author="Momchil Hardalov" w:date="2021-11-19T09:07:00Z"/>
        </w:rPr>
      </w:pPr>
      <w:ins w:id="2" w:author="Momchil Hardalov" w:date="2021-11-19T09:07:00Z">
        <w:r>
          <w:t>Facebook XLS-R</w:t>
        </w:r>
      </w:ins>
    </w:p>
    <w:p w:rsidR="00C15FA1" w:rsidRDefault="00A97A59">
      <w:pPr>
        <w:numPr>
          <w:ilvl w:val="2"/>
          <w:numId w:val="5"/>
        </w:numPr>
        <w:rPr>
          <w:ins w:id="3" w:author="Momchil Hardalov" w:date="2021-11-19T09:07:00Z"/>
        </w:rPr>
      </w:pPr>
      <w:ins w:id="4" w:author="Momchil Hardalov" w:date="2021-11-19T09:07:00Z">
        <w:r>
          <w:fldChar w:fldCharType="begin"/>
        </w:r>
        <w:r>
          <w:instrText>HYPERLINK "https://arxiv.org/abs/2111.09296"</w:instrText>
        </w:r>
        <w:r>
          <w:fldChar w:fldCharType="separate"/>
        </w:r>
        <w:r>
          <w:t>https://arxiv.org/abs/2111.09296</w:t>
        </w:r>
        <w:r>
          <w:fldChar w:fldCharType="end"/>
        </w:r>
        <w:r>
          <w:t xml:space="preserve"> </w:t>
        </w:r>
      </w:ins>
    </w:p>
    <w:p w:rsidR="00C15FA1" w:rsidRDefault="00A97A59">
      <w:pPr>
        <w:numPr>
          <w:ilvl w:val="2"/>
          <w:numId w:val="5"/>
        </w:numPr>
        <w:pPrChange w:id="5" w:author="Momchil Hardalov" w:date="2021-11-19T09:07:00Z">
          <w:pPr>
            <w:numPr>
              <w:ilvl w:val="1"/>
              <w:numId w:val="5"/>
            </w:numPr>
            <w:ind w:left="1440" w:hanging="360"/>
          </w:pPr>
        </w:pPrChange>
      </w:pPr>
      <w:ins w:id="6" w:author="Momchil Hardalov" w:date="2021-11-19T09:07:00Z">
        <w:r>
          <w:fldChar w:fldCharType="begin"/>
        </w:r>
        <w:r>
          <w:instrText>HYPERLINK "https://ai.facebook.com/blog/xls-r-self-supervised-speech-processing-for-128-languages"</w:instrText>
        </w:r>
        <w:r>
          <w:fldChar w:fldCharType="separate"/>
        </w:r>
        <w:r>
          <w:t>https://ai.facebook.com/blog/xls-r-self-supervised-speech-processing-for-128-languages</w:t>
        </w:r>
        <w:r>
          <w:fldChar w:fldCharType="end"/>
        </w:r>
      </w:ins>
    </w:p>
    <w:p w:rsidR="00C15FA1" w:rsidRDefault="00C15FA1">
      <w:pPr>
        <w:ind w:left="720"/>
      </w:pPr>
    </w:p>
    <w:p w:rsidR="00C15FA1" w:rsidRDefault="00A97A59">
      <w:pPr>
        <w:numPr>
          <w:ilvl w:val="0"/>
          <w:numId w:val="5"/>
        </w:numPr>
        <w:rPr>
          <w:b/>
        </w:rPr>
      </w:pPr>
      <w:r>
        <w:rPr>
          <w:b/>
        </w:rPr>
        <w:t>Analysing scientific publications</w:t>
      </w:r>
    </w:p>
    <w:p w:rsidR="00C15FA1" w:rsidRDefault="00A97A59">
      <w:pPr>
        <w:numPr>
          <w:ilvl w:val="1"/>
          <w:numId w:val="5"/>
        </w:numPr>
      </w:pPr>
      <w:r>
        <w:t>What makes a good publication (impact factor / citations)</w:t>
      </w:r>
    </w:p>
    <w:p w:rsidR="00C15FA1" w:rsidRDefault="00A97A59">
      <w:pPr>
        <w:numPr>
          <w:ilvl w:val="1"/>
          <w:numId w:val="5"/>
        </w:numPr>
      </w:pPr>
      <w:r>
        <w:t>Abstract/Title generation based on the rest of the paper</w:t>
      </w:r>
    </w:p>
    <w:p w:rsidR="00C15FA1" w:rsidRDefault="00A97A59">
      <w:pPr>
        <w:numPr>
          <w:ilvl w:val="1"/>
          <w:numId w:val="5"/>
        </w:numPr>
      </w:pPr>
      <w:r>
        <w:rPr>
          <w:u w:val="single"/>
        </w:rPr>
        <w:t>Identifying key (important) contributions of a publication</w:t>
      </w:r>
    </w:p>
    <w:p w:rsidR="00C15FA1" w:rsidRDefault="002201DB">
      <w:pPr>
        <w:numPr>
          <w:ilvl w:val="1"/>
          <w:numId w:val="5"/>
        </w:numPr>
      </w:pPr>
      <w:hyperlink r:id="rId22">
        <w:r w:rsidR="00A97A59">
          <w:rPr>
            <w:color w:val="1155CC"/>
            <w:u w:val="single"/>
          </w:rPr>
          <w:t>https://research.semanticscholar.org/publications</w:t>
        </w:r>
      </w:hyperlink>
    </w:p>
    <w:p w:rsidR="00C15FA1" w:rsidRDefault="002201DB">
      <w:pPr>
        <w:numPr>
          <w:ilvl w:val="1"/>
          <w:numId w:val="5"/>
        </w:numPr>
      </w:pPr>
      <w:hyperlink r:id="rId23">
        <w:r w:rsidR="00A97A59">
          <w:rPr>
            <w:color w:val="1155CC"/>
            <w:u w:val="single"/>
          </w:rPr>
          <w:t>https://www.semanticscholar.org/paper/Identifying-Meaningful-Citations-Valenzuela-Ha/1c7be3fc28296a97607d426f9168ad4836407e4b</w:t>
        </w:r>
      </w:hyperlink>
    </w:p>
    <w:p w:rsidR="00C15FA1" w:rsidRDefault="00A97A59">
      <w:pPr>
        <w:numPr>
          <w:ilvl w:val="1"/>
          <w:numId w:val="5"/>
        </w:numPr>
      </w:pPr>
      <w:r>
        <w:t>Semantic Scholar offers statistics about the paper:</w:t>
      </w:r>
    </w:p>
    <w:p w:rsidR="00C15FA1" w:rsidRDefault="00A97A59">
      <w:pPr>
        <w:numPr>
          <w:ilvl w:val="2"/>
          <w:numId w:val="5"/>
        </w:numPr>
      </w:pPr>
      <w:r>
        <w:rPr>
          <w:noProof/>
        </w:rPr>
        <w:drawing>
          <wp:inline distT="114300" distB="114300" distL="114300" distR="114300">
            <wp:extent cx="2277309" cy="1728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2277309" cy="1728788"/>
                    </a:xfrm>
                    <a:prstGeom prst="rect">
                      <a:avLst/>
                    </a:prstGeom>
                    <a:ln/>
                  </pic:spPr>
                </pic:pic>
              </a:graphicData>
            </a:graphic>
          </wp:inline>
        </w:drawing>
      </w:r>
    </w:p>
    <w:p w:rsidR="00C15FA1" w:rsidRDefault="00A97A59">
      <w:pPr>
        <w:numPr>
          <w:ilvl w:val="1"/>
          <w:numId w:val="5"/>
        </w:numPr>
      </w:pPr>
      <w:r>
        <w:t>TLDR from SS</w:t>
      </w:r>
    </w:p>
    <w:p w:rsidR="00C15FA1" w:rsidRDefault="00A97A59">
      <w:pPr>
        <w:numPr>
          <w:ilvl w:val="2"/>
          <w:numId w:val="5"/>
        </w:numPr>
      </w:pPr>
      <w:r>
        <w:t>​​</w:t>
      </w:r>
      <w:r>
        <w:rPr>
          <w:noProof/>
        </w:rPr>
        <w:drawing>
          <wp:inline distT="114300" distB="114300" distL="114300" distR="114300">
            <wp:extent cx="3890963" cy="1809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3890963" cy="1809750"/>
                    </a:xfrm>
                    <a:prstGeom prst="rect">
                      <a:avLst/>
                    </a:prstGeom>
                    <a:ln/>
                  </pic:spPr>
                </pic:pic>
              </a:graphicData>
            </a:graphic>
          </wp:inline>
        </w:drawing>
      </w:r>
    </w:p>
    <w:p w:rsidR="00C15FA1" w:rsidRDefault="00A97A59">
      <w:pPr>
        <w:numPr>
          <w:ilvl w:val="1"/>
          <w:numId w:val="5"/>
        </w:numPr>
      </w:pPr>
      <w:r>
        <w:t>Generate layman summary like in Science Daily</w:t>
      </w:r>
    </w:p>
    <w:p w:rsidR="00C15FA1" w:rsidRDefault="002201DB">
      <w:pPr>
        <w:numPr>
          <w:ilvl w:val="2"/>
          <w:numId w:val="5"/>
        </w:numPr>
      </w:pPr>
      <w:hyperlink r:id="rId26">
        <w:r w:rsidR="00A97A59">
          <w:rPr>
            <w:color w:val="1155CC"/>
            <w:u w:val="single"/>
          </w:rPr>
          <w:t>https://www.sciencedaily.com/releases/2021/11/211116103110.htm</w:t>
        </w:r>
      </w:hyperlink>
    </w:p>
    <w:p w:rsidR="00C15FA1" w:rsidRDefault="002201DB">
      <w:pPr>
        <w:numPr>
          <w:ilvl w:val="2"/>
          <w:numId w:val="5"/>
        </w:numPr>
      </w:pPr>
      <w:hyperlink r:id="rId27">
        <w:r w:rsidR="00A97A59">
          <w:rPr>
            <w:color w:val="1155CC"/>
            <w:u w:val="single"/>
          </w:rPr>
          <w:t>https://www.semanticscholar.org/paper/We-Can-Explain-Your-Research-in-Layman's-Terms%3A-at-Dangovski-Shen/ac4e70290f02dc89b9dfcf6c6dfb7f49fbc6068c</w:t>
        </w:r>
      </w:hyperlink>
    </w:p>
    <w:p w:rsidR="00C15FA1" w:rsidRDefault="00A97A59">
      <w:pPr>
        <w:numPr>
          <w:ilvl w:val="1"/>
          <w:numId w:val="5"/>
        </w:numPr>
      </w:pPr>
      <w:r>
        <w:t>Datasets from SemanticScholar:</w:t>
      </w:r>
    </w:p>
    <w:p w:rsidR="00C15FA1" w:rsidRDefault="002201DB">
      <w:pPr>
        <w:numPr>
          <w:ilvl w:val="2"/>
          <w:numId w:val="5"/>
        </w:numPr>
      </w:pPr>
      <w:hyperlink r:id="rId28">
        <w:r w:rsidR="00A97A59">
          <w:rPr>
            <w:color w:val="1155CC"/>
            <w:u w:val="single"/>
          </w:rPr>
          <w:t>https://allenai.org/data?tag=Semantic%20Scholar</w:t>
        </w:r>
      </w:hyperlink>
    </w:p>
    <w:p w:rsidR="00C15FA1" w:rsidRDefault="002201DB">
      <w:pPr>
        <w:numPr>
          <w:ilvl w:val="2"/>
          <w:numId w:val="5"/>
        </w:numPr>
      </w:pPr>
      <w:hyperlink r:id="rId29">
        <w:r w:rsidR="00A97A59">
          <w:rPr>
            <w:color w:val="1155CC"/>
            <w:u w:val="single"/>
          </w:rPr>
          <w:t>https://allenai.org/data/meaningful-citations</w:t>
        </w:r>
      </w:hyperlink>
    </w:p>
    <w:p w:rsidR="00C15FA1" w:rsidRDefault="00A97A59">
      <w:pPr>
        <w:numPr>
          <w:ilvl w:val="1"/>
          <w:numId w:val="5"/>
        </w:numPr>
      </w:pPr>
      <w:r>
        <w:t>Summarize papers based on citations to them</w:t>
      </w:r>
    </w:p>
    <w:p w:rsidR="00C15FA1" w:rsidRDefault="002201DB">
      <w:pPr>
        <w:numPr>
          <w:ilvl w:val="2"/>
          <w:numId w:val="5"/>
        </w:numPr>
      </w:pPr>
      <w:hyperlink r:id="rId30">
        <w:r w:rsidR="00A97A59">
          <w:rPr>
            <w:color w:val="1155CC"/>
            <w:u w:val="single"/>
          </w:rPr>
          <w:t>https://citeseerx.ist.psu.edu/viewdoc/download?doi=10.1.1.59.2666&amp;rep=rep1&amp;type=pdf</w:t>
        </w:r>
      </w:hyperlink>
    </w:p>
    <w:p w:rsidR="00C15FA1" w:rsidRDefault="00A97A59">
      <w:pPr>
        <w:numPr>
          <w:ilvl w:val="1"/>
          <w:numId w:val="5"/>
        </w:numPr>
      </w:pPr>
      <w:r>
        <w:t>Shared tasks at SDproc.org</w:t>
      </w:r>
    </w:p>
    <w:p w:rsidR="00C15FA1" w:rsidRDefault="002201DB">
      <w:pPr>
        <w:numPr>
          <w:ilvl w:val="2"/>
          <w:numId w:val="5"/>
        </w:numPr>
      </w:pPr>
      <w:hyperlink r:id="rId31">
        <w:r w:rsidR="00A97A59">
          <w:rPr>
            <w:color w:val="1155CC"/>
            <w:u w:val="single"/>
          </w:rPr>
          <w:t>https://sdproc.org/2022/sharedtasks.html</w:t>
        </w:r>
      </w:hyperlink>
    </w:p>
    <w:p w:rsidR="00C15FA1" w:rsidRDefault="00A97A59">
      <w:pPr>
        <w:numPr>
          <w:ilvl w:val="1"/>
          <w:numId w:val="5"/>
        </w:numPr>
      </w:pPr>
      <w:r>
        <w:t>Life summarization of an ongoing event</w:t>
      </w:r>
    </w:p>
    <w:p w:rsidR="00C15FA1" w:rsidRDefault="002201DB">
      <w:pPr>
        <w:numPr>
          <w:ilvl w:val="2"/>
          <w:numId w:val="5"/>
        </w:numPr>
      </w:pPr>
      <w:hyperlink r:id="rId32">
        <w:r w:rsidR="00A97A59">
          <w:rPr>
            <w:color w:val="1155CC"/>
            <w:u w:val="single"/>
          </w:rPr>
          <w:t>https://www.bbc.com/news/live/uk-59331826</w:t>
        </w:r>
      </w:hyperlink>
    </w:p>
    <w:p w:rsidR="00C15FA1" w:rsidRDefault="00A97A59">
      <w:pPr>
        <w:numPr>
          <w:ilvl w:val="1"/>
          <w:numId w:val="5"/>
        </w:numPr>
      </w:pPr>
      <w:r>
        <w:t>Паралелна формулировка -- Ключови моменти от новина:</w:t>
      </w:r>
    </w:p>
    <w:p w:rsidR="00C15FA1" w:rsidRDefault="00A97A59">
      <w:pPr>
        <w:numPr>
          <w:ilvl w:val="2"/>
          <w:numId w:val="5"/>
        </w:numPr>
      </w:pPr>
      <w:r>
        <w:t>Източници:</w:t>
      </w:r>
    </w:p>
    <w:p w:rsidR="00C15FA1" w:rsidRDefault="002201DB">
      <w:pPr>
        <w:numPr>
          <w:ilvl w:val="3"/>
          <w:numId w:val="5"/>
        </w:numPr>
      </w:pPr>
      <w:hyperlink r:id="rId33">
        <w:r w:rsidR="00A97A59">
          <w:rPr>
            <w:color w:val="1155CC"/>
            <w:u w:val="single"/>
          </w:rPr>
          <w:t>https://www.dnevnik.bg/bulgaria/2021/11/15/4279861_deniat_sled_izborite_produljavame_promianata_oshte/</w:t>
        </w:r>
      </w:hyperlink>
    </w:p>
    <w:p w:rsidR="00C15FA1" w:rsidRDefault="002201DB">
      <w:pPr>
        <w:numPr>
          <w:ilvl w:val="3"/>
          <w:numId w:val="5"/>
        </w:numPr>
      </w:pPr>
      <w:hyperlink r:id="rId34">
        <w:r w:rsidR="00A97A59">
          <w:rPr>
            <w:color w:val="1155CC"/>
            <w:u w:val="single"/>
          </w:rPr>
          <w:t>https://www.dnevnik.bg/bulgaria/2021/11/15/4279861_deniat_sled_izborite_produljavame_promianata_oshte/</w:t>
        </w:r>
      </w:hyperlink>
    </w:p>
    <w:p w:rsidR="00C15FA1" w:rsidRDefault="00C15FA1">
      <w:pPr>
        <w:rPr>
          <w:b/>
        </w:rPr>
      </w:pPr>
    </w:p>
    <w:p w:rsidR="00C15FA1" w:rsidRDefault="00A97A59">
      <w:pPr>
        <w:rPr>
          <w:b/>
        </w:rPr>
      </w:pPr>
      <w:r>
        <w:rPr>
          <w:b/>
        </w:rPr>
        <w:t>2021-11-04:</w:t>
      </w:r>
    </w:p>
    <w:p w:rsidR="00C15FA1" w:rsidRDefault="00A97A59">
      <w:pPr>
        <w:numPr>
          <w:ilvl w:val="0"/>
          <w:numId w:val="5"/>
        </w:numPr>
      </w:pPr>
      <w:r>
        <w:t xml:space="preserve">вижте този туториал: </w:t>
      </w:r>
    </w:p>
    <w:p w:rsidR="00C15FA1" w:rsidRDefault="002201DB">
      <w:pPr>
        <w:numPr>
          <w:ilvl w:val="1"/>
          <w:numId w:val="5"/>
        </w:numPr>
      </w:pPr>
      <w:hyperlink r:id="rId35">
        <w:r w:rsidR="00A97A59">
          <w:rPr>
            <w:color w:val="1155CC"/>
            <w:u w:val="single"/>
          </w:rPr>
          <w:t>https://propaganda.math.unipd.it/cikm21-tutorial/</w:t>
        </w:r>
      </w:hyperlink>
    </w:p>
    <w:p w:rsidR="00C15FA1" w:rsidRDefault="00A97A59">
      <w:pPr>
        <w:numPr>
          <w:ilvl w:val="1"/>
          <w:numId w:val="5"/>
        </w:numPr>
      </w:pPr>
      <w:r>
        <w:t xml:space="preserve">Видео: </w:t>
      </w:r>
      <w:hyperlink r:id="rId36">
        <w:r>
          <w:rPr>
            <w:color w:val="1155CC"/>
            <w:u w:val="single"/>
          </w:rPr>
          <w:t>https://zoom.us/rec/play/x3Iegr3hC3yb8uF1KGyYUHdxpG6_qKavjl3pIcG8mk2Z4goaQ5ZS3GHpr6nGYnrKLrD9zaJr3Fd4cTyg.ufGu8tTjFKw9WkUb</w:t>
        </w:r>
      </w:hyperlink>
    </w:p>
    <w:p w:rsidR="00C15FA1" w:rsidRDefault="00A97A59">
      <w:pPr>
        <w:numPr>
          <w:ilvl w:val="1"/>
          <w:numId w:val="5"/>
        </w:numPr>
      </w:pPr>
      <w:r>
        <w:t xml:space="preserve">Датасети: </w:t>
      </w:r>
      <w:hyperlink r:id="rId37">
        <w:r>
          <w:rPr>
            <w:color w:val="1155CC"/>
            <w:u w:val="single"/>
          </w:rPr>
          <w:t>https://arxiv.org/abs/2111.03299</w:t>
        </w:r>
      </w:hyperlink>
    </w:p>
    <w:p w:rsidR="00C15FA1" w:rsidRDefault="00C15FA1">
      <w:pPr>
        <w:ind w:left="1440"/>
      </w:pPr>
    </w:p>
    <w:p w:rsidR="00C15FA1" w:rsidRDefault="00C15FA1"/>
    <w:p w:rsidR="00C15FA1" w:rsidRDefault="00A97A59">
      <w:pPr>
        <w:numPr>
          <w:ilvl w:val="0"/>
          <w:numId w:val="5"/>
        </w:numPr>
      </w:pPr>
      <w:r>
        <w:t>Пропаганда в български/македонски мемета</w:t>
      </w:r>
    </w:p>
    <w:p w:rsidR="00C15FA1" w:rsidRDefault="00A97A59">
      <w:pPr>
        <w:numPr>
          <w:ilvl w:val="1"/>
          <w:numId w:val="5"/>
        </w:numPr>
      </w:pPr>
      <w:r>
        <w:t>За английски:</w:t>
      </w:r>
    </w:p>
    <w:p w:rsidR="00C15FA1" w:rsidRDefault="00A97A59">
      <w:pPr>
        <w:numPr>
          <w:ilvl w:val="2"/>
          <w:numId w:val="5"/>
        </w:numPr>
      </w:pPr>
      <w:r>
        <w:t>Prta (text only):</w:t>
      </w:r>
    </w:p>
    <w:p w:rsidR="00C15FA1" w:rsidRDefault="002201DB">
      <w:pPr>
        <w:numPr>
          <w:ilvl w:val="3"/>
          <w:numId w:val="5"/>
        </w:numPr>
      </w:pPr>
      <w:hyperlink r:id="rId38">
        <w:r w:rsidR="00A97A59">
          <w:rPr>
            <w:color w:val="1155CC"/>
            <w:u w:val="single"/>
          </w:rPr>
          <w:t>https://www.tanbih.org/prta</w:t>
        </w:r>
      </w:hyperlink>
    </w:p>
    <w:p w:rsidR="00C15FA1" w:rsidRDefault="00A97A59">
      <w:pPr>
        <w:numPr>
          <w:ilvl w:val="2"/>
          <w:numId w:val="5"/>
        </w:numPr>
      </w:pPr>
      <w:r>
        <w:t xml:space="preserve">SemEval-2021 Task 6: </w:t>
      </w:r>
      <w:hyperlink r:id="rId39">
        <w:r>
          <w:rPr>
            <w:color w:val="1155CC"/>
            <w:u w:val="single"/>
          </w:rPr>
          <w:t>https://github.com/di-dimitrov/SEMEVAL-2021-task6-corpus</w:t>
        </w:r>
      </w:hyperlink>
    </w:p>
    <w:p w:rsidR="00C15FA1" w:rsidRDefault="00A97A59">
      <w:pPr>
        <w:numPr>
          <w:ilvl w:val="2"/>
          <w:numId w:val="5"/>
        </w:numPr>
      </w:pPr>
      <w:r>
        <w:t>Статии</w:t>
      </w:r>
    </w:p>
    <w:p w:rsidR="00C15FA1" w:rsidRDefault="002201DB">
      <w:pPr>
        <w:numPr>
          <w:ilvl w:val="3"/>
          <w:numId w:val="5"/>
        </w:numPr>
      </w:pPr>
      <w:hyperlink r:id="rId40">
        <w:r w:rsidR="00A97A59">
          <w:rPr>
            <w:color w:val="1155CC"/>
            <w:u w:val="single"/>
          </w:rPr>
          <w:t>https://aclanthology.org/2021.semeval-1.7/</w:t>
        </w:r>
      </w:hyperlink>
    </w:p>
    <w:p w:rsidR="00C15FA1" w:rsidRDefault="002201DB">
      <w:pPr>
        <w:numPr>
          <w:ilvl w:val="3"/>
          <w:numId w:val="5"/>
        </w:numPr>
      </w:pPr>
      <w:hyperlink r:id="rId41">
        <w:r w:rsidR="00A97A59">
          <w:rPr>
            <w:color w:val="1155CC"/>
            <w:u w:val="single"/>
          </w:rPr>
          <w:t>https://aclanthology.org/2021.acl-long.516/</w:t>
        </w:r>
      </w:hyperlink>
    </w:p>
    <w:p w:rsidR="00C15FA1" w:rsidRDefault="00C15FA1">
      <w:pPr>
        <w:ind w:left="720"/>
      </w:pPr>
    </w:p>
    <w:p w:rsidR="00C15FA1" w:rsidRDefault="00A97A59">
      <w:pPr>
        <w:numPr>
          <w:ilvl w:val="0"/>
          <w:numId w:val="5"/>
        </w:numPr>
      </w:pPr>
      <w:r>
        <w:t>Проверяване на твърдения за картинки)</w:t>
      </w:r>
    </w:p>
    <w:p w:rsidR="00C15FA1" w:rsidRDefault="002201DB">
      <w:pPr>
        <w:numPr>
          <w:ilvl w:val="1"/>
          <w:numId w:val="5"/>
        </w:numPr>
      </w:pPr>
      <w:hyperlink r:id="rId42">
        <w:r w:rsidR="00A97A59">
          <w:rPr>
            <w:color w:val="1155CC"/>
            <w:u w:val="single"/>
          </w:rPr>
          <w:t>https://aclanthology.org/D19-1216/</w:t>
        </w:r>
      </w:hyperlink>
    </w:p>
    <w:p w:rsidR="00C15FA1" w:rsidRDefault="00C15FA1">
      <w:pPr>
        <w:numPr>
          <w:ilvl w:val="1"/>
          <w:numId w:val="5"/>
        </w:numPr>
      </w:pPr>
    </w:p>
    <w:p w:rsidR="00C15FA1" w:rsidRDefault="00A97A59">
      <w:pPr>
        <w:numPr>
          <w:ilvl w:val="0"/>
          <w:numId w:val="5"/>
        </w:numPr>
      </w:pPr>
      <w:r>
        <w:t>Българско ГЛУ</w:t>
      </w:r>
    </w:p>
    <w:p w:rsidR="00C15FA1" w:rsidRDefault="00A97A59">
      <w:pPr>
        <w:numPr>
          <w:ilvl w:val="0"/>
          <w:numId w:val="5"/>
        </w:numPr>
      </w:pPr>
      <w:r>
        <w:t>Разпознаване на говор</w:t>
      </w:r>
    </w:p>
    <w:p w:rsidR="00C15FA1" w:rsidRDefault="00C15FA1">
      <w:pPr>
        <w:ind w:left="720"/>
      </w:pPr>
    </w:p>
    <w:p w:rsidR="00C15FA1" w:rsidRDefault="00A97A59">
      <w:r>
        <w:t>2021-10-26:</w:t>
      </w:r>
    </w:p>
    <w:p w:rsidR="00C15FA1" w:rsidRDefault="00A97A59">
      <w:pPr>
        <w:numPr>
          <w:ilvl w:val="0"/>
          <w:numId w:val="5"/>
        </w:numPr>
      </w:pPr>
      <w:r>
        <w:t>Preslav: check-worthiness</w:t>
      </w:r>
    </w:p>
    <w:p w:rsidR="00C15FA1" w:rsidRDefault="00A97A59">
      <w:pPr>
        <w:numPr>
          <w:ilvl w:val="1"/>
          <w:numId w:val="5"/>
        </w:numPr>
      </w:pPr>
      <w:r>
        <w:t>лъжешли - сайт (на български дебати с видео) - cross-language</w:t>
      </w:r>
    </w:p>
    <w:p w:rsidR="00C15FA1" w:rsidRDefault="00A97A59">
      <w:pPr>
        <w:numPr>
          <w:ilvl w:val="0"/>
          <w:numId w:val="5"/>
        </w:numPr>
      </w:pPr>
      <w:r>
        <w:t>Здравко(</w:t>
      </w:r>
      <w:r>
        <w:rPr>
          <w:b/>
        </w:rPr>
        <w:t>Fauxtography</w:t>
      </w:r>
      <w:r>
        <w:t xml:space="preserve"> ми звучи доста интересно и предизвикателно като идея за дипломна работа, тъй като включва и NLP, и CVision. Същевременно доста полезно, имайки предвид голямата вълна от fake news. Бих се радвал да работя по тази тема :) ):</w:t>
      </w:r>
    </w:p>
    <w:p w:rsidR="00C15FA1" w:rsidRDefault="00A97A59">
      <w:pPr>
        <w:numPr>
          <w:ilvl w:val="1"/>
          <w:numId w:val="5"/>
        </w:numPr>
      </w:pPr>
      <w:r>
        <w:lastRenderedPageBreak/>
        <w:t>NLP + vision</w:t>
      </w:r>
    </w:p>
    <w:p w:rsidR="00C15FA1" w:rsidRDefault="00A97A59">
      <w:pPr>
        <w:numPr>
          <w:ilvl w:val="2"/>
          <w:numId w:val="5"/>
        </w:numPr>
      </w:pPr>
      <w:r>
        <w:t>propaganda in memes</w:t>
      </w:r>
    </w:p>
    <w:p w:rsidR="00C15FA1" w:rsidRDefault="00A97A59">
      <w:pPr>
        <w:numPr>
          <w:ilvl w:val="2"/>
          <w:numId w:val="5"/>
        </w:numPr>
      </w:pPr>
      <w:r>
        <w:t>positive/negative propaganda techniques in memes</w:t>
      </w:r>
    </w:p>
    <w:p w:rsidR="00C15FA1" w:rsidRDefault="00A97A59">
      <w:pPr>
        <w:numPr>
          <w:ilvl w:val="2"/>
          <w:numId w:val="5"/>
        </w:numPr>
      </w:pPr>
      <w:r>
        <w:t>check-worthiness of claims about images</w:t>
      </w:r>
    </w:p>
    <w:p w:rsidR="00C15FA1" w:rsidRDefault="00A97A59">
      <w:pPr>
        <w:numPr>
          <w:ilvl w:val="2"/>
          <w:numId w:val="5"/>
        </w:numPr>
      </w:pPr>
      <w:r>
        <w:t>previously fact-checked claims about images</w:t>
      </w:r>
    </w:p>
    <w:p w:rsidR="00C15FA1" w:rsidRDefault="00A97A59">
      <w:pPr>
        <w:numPr>
          <w:ilvl w:val="2"/>
          <w:numId w:val="5"/>
        </w:numPr>
      </w:pPr>
      <w:r>
        <w:t>fact-checking claims about images</w:t>
      </w:r>
    </w:p>
    <w:p w:rsidR="00C15FA1" w:rsidRDefault="00A97A59">
      <w:pPr>
        <w:numPr>
          <w:ilvl w:val="2"/>
          <w:numId w:val="5"/>
        </w:numPr>
      </w:pPr>
      <w:r>
        <w:t>hero, vilain, victim on the memes</w:t>
      </w:r>
    </w:p>
    <w:p w:rsidR="00C15FA1" w:rsidRDefault="00A97A59">
      <w:pPr>
        <w:numPr>
          <w:ilvl w:val="1"/>
          <w:numId w:val="5"/>
        </w:numPr>
      </w:pPr>
      <w:r>
        <w:t>chatbot for informal</w:t>
      </w:r>
    </w:p>
    <w:p w:rsidR="001469CA" w:rsidRDefault="001469CA">
      <w:pPr>
        <w:numPr>
          <w:ilvl w:val="1"/>
          <w:numId w:val="5"/>
        </w:numPr>
      </w:pPr>
    </w:p>
    <w:p w:rsidR="00C15FA1" w:rsidRDefault="00A97A59">
      <w:pPr>
        <w:numPr>
          <w:ilvl w:val="1"/>
          <w:numId w:val="5"/>
        </w:numPr>
      </w:pPr>
      <w:proofErr w:type="spellStart"/>
      <w:r>
        <w:t>Автоматично</w:t>
      </w:r>
      <w:proofErr w:type="spellEnd"/>
      <w:r>
        <w:t xml:space="preserve"> </w:t>
      </w:r>
      <w:proofErr w:type="spellStart"/>
      <w:r>
        <w:t>генериране</w:t>
      </w:r>
      <w:proofErr w:type="spellEnd"/>
      <w:r>
        <w:t xml:space="preserve"> на unity-testing</w:t>
      </w:r>
    </w:p>
    <w:p w:rsidR="00C15FA1" w:rsidRDefault="00A97A59">
      <w:pPr>
        <w:numPr>
          <w:ilvl w:val="2"/>
          <w:numId w:val="5"/>
        </w:numPr>
      </w:pPr>
      <w:r>
        <w:t>CodeQA: A Question Answering Dataset for Source Code Comprehension</w:t>
      </w:r>
    </w:p>
    <w:p w:rsidR="00C15FA1" w:rsidRDefault="002201DB">
      <w:pPr>
        <w:numPr>
          <w:ilvl w:val="3"/>
          <w:numId w:val="5"/>
        </w:numPr>
      </w:pPr>
      <w:hyperlink r:id="rId43">
        <w:r w:rsidR="00A97A59">
          <w:rPr>
            <w:color w:val="1155CC"/>
            <w:u w:val="single"/>
          </w:rPr>
          <w:t>https://arxiv.org/abs/2109.08365</w:t>
        </w:r>
      </w:hyperlink>
    </w:p>
    <w:p w:rsidR="00C15FA1" w:rsidRDefault="00A97A59">
      <w:pPr>
        <w:numPr>
          <w:ilvl w:val="2"/>
          <w:numId w:val="5"/>
        </w:numPr>
      </w:pPr>
      <w:r>
        <w:t>CodeBERT: A Pre-Trained Model for Programming and Natural Languages</w:t>
      </w:r>
    </w:p>
    <w:p w:rsidR="00C15FA1" w:rsidRDefault="002201DB">
      <w:pPr>
        <w:numPr>
          <w:ilvl w:val="3"/>
          <w:numId w:val="5"/>
        </w:numPr>
      </w:pPr>
      <w:hyperlink r:id="rId44">
        <w:r w:rsidR="00A97A59">
          <w:rPr>
            <w:color w:val="1155CC"/>
            <w:u w:val="single"/>
          </w:rPr>
          <w:t>https://arxiv.org/abs/2002.08155</w:t>
        </w:r>
      </w:hyperlink>
    </w:p>
    <w:p w:rsidR="00C15FA1" w:rsidRDefault="00A97A59">
      <w:pPr>
        <w:numPr>
          <w:ilvl w:val="1"/>
          <w:numId w:val="5"/>
        </w:numPr>
      </w:pPr>
      <w:r>
        <w:t>Момчил: Можем ли да я свържем с Мартин Вечев?</w:t>
      </w:r>
    </w:p>
    <w:p w:rsidR="001469CA" w:rsidRDefault="001469CA">
      <w:pPr>
        <w:numPr>
          <w:ilvl w:val="1"/>
          <w:numId w:val="5"/>
        </w:numPr>
      </w:pPr>
    </w:p>
    <w:p w:rsidR="00C15FA1" w:rsidRDefault="00A97A59">
      <w:pPr>
        <w:numPr>
          <w:ilvl w:val="1"/>
          <w:numId w:val="5"/>
        </w:numPr>
      </w:pPr>
      <w:r>
        <w:t xml:space="preserve">NLP + vision </w:t>
      </w:r>
      <w:proofErr w:type="spellStart"/>
      <w:r>
        <w:t>за</w:t>
      </w:r>
      <w:proofErr w:type="spellEnd"/>
      <w:r>
        <w:t xml:space="preserve"> български</w:t>
      </w:r>
    </w:p>
    <w:p w:rsidR="00C15FA1" w:rsidRDefault="00A97A59">
      <w:pPr>
        <w:numPr>
          <w:ilvl w:val="1"/>
          <w:numId w:val="5"/>
        </w:numPr>
      </w:pPr>
      <w:r>
        <w:t>propaganda/persuasion detection for memes for Bulgarian (cross-lingual)</w:t>
      </w:r>
    </w:p>
    <w:p w:rsidR="001469CA" w:rsidRDefault="001469CA">
      <w:pPr>
        <w:numPr>
          <w:ilvl w:val="1"/>
          <w:numId w:val="5"/>
        </w:numPr>
      </w:pPr>
    </w:p>
    <w:p w:rsidR="00C15FA1" w:rsidRDefault="00A97A59">
      <w:pPr>
        <w:numPr>
          <w:ilvl w:val="1"/>
          <w:numId w:val="5"/>
        </w:numPr>
      </w:pPr>
      <w:proofErr w:type="spellStart"/>
      <w:r>
        <w:t>реклама</w:t>
      </w:r>
      <w:proofErr w:type="spellEnd"/>
      <w:r>
        <w:t xml:space="preserve">: </w:t>
      </w:r>
      <w:proofErr w:type="spellStart"/>
      <w:r>
        <w:t>дали</w:t>
      </w:r>
      <w:proofErr w:type="spellEnd"/>
      <w:r>
        <w:t xml:space="preserve"> </w:t>
      </w:r>
      <w:proofErr w:type="spellStart"/>
      <w:r>
        <w:t>пасва</w:t>
      </w:r>
      <w:proofErr w:type="spellEnd"/>
      <w:r>
        <w:t xml:space="preserve"> на контекста</w:t>
      </w:r>
    </w:p>
    <w:p w:rsidR="00C15FA1" w:rsidRDefault="00A97A59">
      <w:pPr>
        <w:numPr>
          <w:ilvl w:val="1"/>
          <w:numId w:val="5"/>
        </w:numPr>
      </w:pPr>
      <w:r>
        <w:t>Out of context images? Are they from this event?</w:t>
      </w:r>
    </w:p>
    <w:p w:rsidR="00C15FA1" w:rsidRDefault="00C15FA1"/>
    <w:p w:rsidR="00C15FA1" w:rsidRDefault="00C15FA1"/>
    <w:p w:rsidR="00C15FA1" w:rsidRPr="002201DB" w:rsidRDefault="00A97A59">
      <w:pPr>
        <w:rPr>
          <w:b/>
          <w:sz w:val="28"/>
        </w:rPr>
      </w:pPr>
      <w:r w:rsidRPr="002201DB">
        <w:rPr>
          <w:b/>
          <w:sz w:val="28"/>
        </w:rPr>
        <w:t>1</w:t>
      </w:r>
      <w:r w:rsidRPr="002201DB">
        <w:rPr>
          <w:b/>
          <w:sz w:val="32"/>
        </w:rPr>
        <w:t xml:space="preserve">. Българско GLUE </w:t>
      </w:r>
    </w:p>
    <w:p w:rsidR="00C15FA1" w:rsidRDefault="00A97A59">
      <w:pPr>
        <w:numPr>
          <w:ilvl w:val="0"/>
          <w:numId w:val="2"/>
        </w:numPr>
      </w:pPr>
      <w:r>
        <w:t xml:space="preserve">KLUE: Korean Language Understanding Evaluation </w:t>
      </w:r>
      <w:hyperlink r:id="rId45">
        <w:r>
          <w:rPr>
            <w:color w:val="1155CC"/>
            <w:u w:val="single"/>
          </w:rPr>
          <w:t>https://arxiv.org/abs/2105.09680</w:t>
        </w:r>
      </w:hyperlink>
    </w:p>
    <w:p w:rsidR="00C15FA1" w:rsidRDefault="00A97A59">
      <w:pPr>
        <w:numPr>
          <w:ilvl w:val="0"/>
          <w:numId w:val="2"/>
        </w:numPr>
      </w:pPr>
      <w:r>
        <w:t xml:space="preserve">Russian GLUE: </w:t>
      </w:r>
      <w:hyperlink r:id="rId46">
        <w:r>
          <w:rPr>
            <w:color w:val="1155CC"/>
            <w:u w:val="single"/>
          </w:rPr>
          <w:t>https://russiansuperglue.com/</w:t>
        </w:r>
      </w:hyperlink>
    </w:p>
    <w:p w:rsidR="00C15FA1" w:rsidRDefault="00C15FA1"/>
    <w:p w:rsidR="00C15FA1" w:rsidRDefault="00A97A59">
      <w:r>
        <w:t>2. Previously fact-checked claims cross-lingual, for images</w:t>
      </w:r>
    </w:p>
    <w:p w:rsidR="00C15FA1" w:rsidRDefault="00A97A59">
      <w:pPr>
        <w:numPr>
          <w:ilvl w:val="0"/>
          <w:numId w:val="7"/>
        </w:numPr>
      </w:pPr>
      <w:r>
        <w:t>Cross-lingual</w:t>
      </w:r>
    </w:p>
    <w:p w:rsidR="00C15FA1" w:rsidRDefault="002201DB">
      <w:pPr>
        <w:numPr>
          <w:ilvl w:val="1"/>
          <w:numId w:val="7"/>
        </w:numPr>
      </w:pPr>
      <w:hyperlink r:id="rId47">
        <w:r w:rsidR="00A97A59">
          <w:rPr>
            <w:color w:val="1155CC"/>
            <w:u w:val="single"/>
          </w:rPr>
          <w:t>https://www.poynter.org/ifcn-covid-19-misinformation/</w:t>
        </w:r>
      </w:hyperlink>
    </w:p>
    <w:p w:rsidR="00C15FA1" w:rsidRDefault="00A97A59">
      <w:pPr>
        <w:numPr>
          <w:ilvl w:val="1"/>
          <w:numId w:val="7"/>
        </w:numPr>
      </w:pPr>
      <w:r>
        <w:t>7,519 fact checking efforts from 95 fact checking organizations in 136 countries and regions</w:t>
      </w:r>
    </w:p>
    <w:p w:rsidR="00C15FA1" w:rsidRDefault="00A97A59">
      <w:pPr>
        <w:numPr>
          <w:ilvl w:val="1"/>
          <w:numId w:val="7"/>
        </w:numPr>
      </w:pPr>
      <w:r>
        <w:t>For each fact check, the dataset includes when the fact checker saw the specific claim, the fact checking organization that fact checked the claim, the countries where the fact check was disseminated, and a description of the fact check (all descriptions are in English, regardless of the fact checkixng organization’s country).</w:t>
      </w:r>
    </w:p>
    <w:p w:rsidR="00C15FA1" w:rsidRDefault="00A97A59">
      <w:pPr>
        <w:numPr>
          <w:ilvl w:val="0"/>
          <w:numId w:val="7"/>
        </w:numPr>
      </w:pPr>
      <w:r>
        <w:t>System to monitor disinformation in social media</w:t>
      </w:r>
    </w:p>
    <w:p w:rsidR="00C15FA1" w:rsidRDefault="00C15FA1"/>
    <w:p w:rsidR="00C15FA1" w:rsidRDefault="00A97A59">
      <w:r>
        <w:t>3. Propaganda/persuasion detection for memes for Bulgarian (cross-lingual)</w:t>
      </w:r>
    </w:p>
    <w:p w:rsidR="00C15FA1" w:rsidRDefault="00C15FA1"/>
    <w:p w:rsidR="00C15FA1" w:rsidRDefault="00A97A59">
      <w:r>
        <w:t>4. Check-worthiness of claims about images</w:t>
      </w:r>
    </w:p>
    <w:p w:rsidR="00C15FA1" w:rsidRDefault="00C15FA1"/>
    <w:p w:rsidR="00C15FA1" w:rsidRDefault="00A97A59">
      <w:r>
        <w:t>5. Out of context images? Are they from this event?</w:t>
      </w:r>
    </w:p>
    <w:p w:rsidR="00C15FA1" w:rsidRDefault="00C15FA1"/>
    <w:p w:rsidR="00C15FA1" w:rsidRDefault="00A97A59">
      <w:r>
        <w:lastRenderedPageBreak/>
        <w:t>6. Fact-checking claims about images</w:t>
      </w:r>
    </w:p>
    <w:p w:rsidR="00C15FA1" w:rsidRDefault="00C15FA1"/>
    <w:p w:rsidR="00C15FA1" w:rsidRDefault="00A97A59">
      <w:r>
        <w:t>7. Prompt-based methods / GPT-3</w:t>
      </w:r>
    </w:p>
    <w:p w:rsidR="00C15FA1" w:rsidRDefault="00A97A59">
      <w:r>
        <w:tab/>
      </w:r>
      <w:hyperlink r:id="rId48">
        <w:r>
          <w:rPr>
            <w:color w:val="1155CC"/>
            <w:u w:val="single"/>
          </w:rPr>
          <w:t>http://pretrain.nlpedia.ai/</w:t>
        </w:r>
      </w:hyperlink>
    </w:p>
    <w:p w:rsidR="00C15FA1" w:rsidRDefault="002201DB">
      <w:pPr>
        <w:ind w:firstLine="720"/>
      </w:pPr>
      <w:hyperlink r:id="rId49">
        <w:r w:rsidR="00A97A59">
          <w:rPr>
            <w:color w:val="1155CC"/>
            <w:u w:val="single"/>
          </w:rPr>
          <w:t>https://arxiv.org/abs/2107.13586</w:t>
        </w:r>
      </w:hyperlink>
    </w:p>
    <w:p w:rsidR="00C15FA1" w:rsidRDefault="002201DB">
      <w:pPr>
        <w:ind w:firstLine="720"/>
      </w:pPr>
      <w:hyperlink r:id="rId50">
        <w:r w:rsidR="00A97A59">
          <w:rPr>
            <w:color w:val="1155CC"/>
            <w:u w:val="single"/>
          </w:rPr>
          <w:t>https://arxiv.org/abs/2009.07118</w:t>
        </w:r>
      </w:hyperlink>
    </w:p>
    <w:p w:rsidR="00C15FA1" w:rsidRDefault="00C15FA1">
      <w:pPr>
        <w:ind w:firstLine="720"/>
      </w:pPr>
    </w:p>
    <w:p w:rsidR="00C15FA1" w:rsidRDefault="00A97A59">
      <w:r>
        <w:t>8. Positive/negative propaganda techniques in memes</w:t>
      </w:r>
    </w:p>
    <w:p w:rsidR="00C15FA1" w:rsidRDefault="00C15FA1"/>
    <w:p w:rsidR="00C15FA1" w:rsidRDefault="00A97A59">
      <w:r>
        <w:t>8. Positive/negative propaganda techniques in memes</w:t>
      </w:r>
    </w:p>
    <w:p w:rsidR="00C15FA1" w:rsidRDefault="00C15FA1"/>
    <w:p w:rsidR="00C15FA1" w:rsidRDefault="00A97A59">
      <w:r>
        <w:t>10. Concerned/skeptical memes</w:t>
      </w:r>
    </w:p>
    <w:p w:rsidR="00C15FA1" w:rsidRDefault="00C15FA1"/>
    <w:p w:rsidR="00C15FA1" w:rsidRDefault="00A97A59">
      <w:r>
        <w:t>10. NLG with language models for dialogue systems (like DialoGPT but actually working)</w:t>
      </w:r>
    </w:p>
    <w:p w:rsidR="00C15FA1" w:rsidRDefault="00C15FA1"/>
    <w:p w:rsidR="00C15FA1" w:rsidRDefault="00A97A59">
      <w:r>
        <w:t>11. Generation of fact-checks</w:t>
      </w:r>
    </w:p>
    <w:p w:rsidR="00C15FA1" w:rsidRDefault="00C15FA1"/>
    <w:p w:rsidR="00C15FA1" w:rsidRDefault="00A97A59">
      <w:r>
        <w:t>12. System to monitor fake claims in Twitter in various languages</w:t>
      </w:r>
    </w:p>
    <w:p w:rsidR="00C15FA1" w:rsidRDefault="00C15FA1"/>
    <w:p w:rsidR="00C15FA1" w:rsidRDefault="00A97A59">
      <w:r>
        <w:t>13. Generating fact-checkable claims from social media text (threads)</w:t>
      </w:r>
    </w:p>
    <w:p w:rsidR="00C15FA1" w:rsidRDefault="00C15FA1"/>
    <w:p w:rsidR="00C15FA1" w:rsidRDefault="00A97A59">
      <w:r>
        <w:t>14. Generating non-clickbaity titles from news articles</w:t>
      </w:r>
    </w:p>
    <w:p w:rsidR="00C15FA1" w:rsidRDefault="00C15FA1"/>
    <w:p w:rsidR="00C15FA1" w:rsidRDefault="00A97A59">
      <w:r>
        <w:t>15. Analysing scientific publications</w:t>
      </w:r>
    </w:p>
    <w:p w:rsidR="00C15FA1" w:rsidRDefault="00A97A59">
      <w:pPr>
        <w:numPr>
          <w:ilvl w:val="0"/>
          <w:numId w:val="3"/>
        </w:numPr>
      </w:pPr>
      <w:r>
        <w:t>What makes a good publication (impact factor / citations)</w:t>
      </w:r>
    </w:p>
    <w:p w:rsidR="00C15FA1" w:rsidRDefault="00A97A59">
      <w:pPr>
        <w:numPr>
          <w:ilvl w:val="0"/>
          <w:numId w:val="3"/>
        </w:numPr>
      </w:pPr>
      <w:r>
        <w:t>Abstract/Title generation based on the rest of the paper</w:t>
      </w:r>
    </w:p>
    <w:p w:rsidR="00C15FA1" w:rsidRDefault="00A97A59">
      <w:pPr>
        <w:numPr>
          <w:ilvl w:val="0"/>
          <w:numId w:val="3"/>
        </w:numPr>
      </w:pPr>
      <w:r>
        <w:t>Identifying key (important) contributions of a publication</w:t>
      </w:r>
    </w:p>
    <w:p w:rsidR="00C15FA1" w:rsidRDefault="00C15FA1"/>
    <w:p w:rsidR="00C15FA1" w:rsidRDefault="00A97A59">
      <w:r>
        <w:t>16. [По-приложна дипломна работа] Има работа за повече от един човек, но ако го преборим ще е много яко. Project: Инструменти за българско NLP:</w:t>
      </w:r>
    </w:p>
    <w:p w:rsidR="00C15FA1" w:rsidRDefault="00A97A59">
      <w:pPr>
        <w:numPr>
          <w:ilvl w:val="0"/>
          <w:numId w:val="4"/>
        </w:numPr>
      </w:pPr>
      <w:r>
        <w:t>Stemmer/Lemmatiser (Това на Преслав добре ли е или може да се подобри?)</w:t>
      </w:r>
    </w:p>
    <w:p w:rsidR="00C15FA1" w:rsidRDefault="00A97A59">
      <w:pPr>
        <w:numPr>
          <w:ilvl w:val="1"/>
          <w:numId w:val="4"/>
        </w:numPr>
      </w:pPr>
      <w:r>
        <w:t xml:space="preserve">Bulstem: </w:t>
      </w:r>
      <w:hyperlink r:id="rId51">
        <w:r>
          <w:rPr>
            <w:color w:val="1155CC"/>
            <w:u w:val="single"/>
          </w:rPr>
          <w:t>https://github.com/mhardalov/bulstem-py</w:t>
        </w:r>
      </w:hyperlink>
    </w:p>
    <w:p w:rsidR="00C15FA1" w:rsidRDefault="00A97A59">
      <w:pPr>
        <w:numPr>
          <w:ilvl w:val="1"/>
          <w:numId w:val="4"/>
        </w:numPr>
      </w:pPr>
      <w:r>
        <w:t xml:space="preserve">Lemmatizer: </w:t>
      </w:r>
      <w:hyperlink r:id="rId52">
        <w:r>
          <w:rPr>
            <w:color w:val="1155CC"/>
            <w:u w:val="single"/>
          </w:rPr>
          <w:t>https://github.com/grigoriliev/BGLangTools</w:t>
        </w:r>
      </w:hyperlink>
      <w:r>
        <w:t xml:space="preserve"> (</w:t>
      </w:r>
      <w:hyperlink r:id="rId53">
        <w:r>
          <w:rPr>
            <w:color w:val="1155CC"/>
            <w:u w:val="single"/>
          </w:rPr>
          <w:t>https://arxiv.org/abs/1506.04228</w:t>
        </w:r>
      </w:hyperlink>
      <w:r>
        <w:t>)</w:t>
      </w:r>
    </w:p>
    <w:p w:rsidR="00C15FA1" w:rsidRDefault="00C15FA1"/>
    <w:p w:rsidR="00C15FA1" w:rsidRDefault="00A97A59">
      <w:pPr>
        <w:numPr>
          <w:ilvl w:val="0"/>
          <w:numId w:val="4"/>
        </w:numPr>
      </w:pPr>
      <w:r>
        <w:t xml:space="preserve">POS tagger, NER </w:t>
      </w:r>
    </w:p>
    <w:p w:rsidR="00C15FA1" w:rsidRDefault="00A97A59">
      <w:pPr>
        <w:numPr>
          <w:ilvl w:val="1"/>
          <w:numId w:val="4"/>
        </w:numPr>
      </w:pPr>
      <w:r>
        <w:t xml:space="preserve">POS/NER: </w:t>
      </w:r>
      <w:hyperlink r:id="rId54" w:anchor="x28-52600023.20.3">
        <w:r>
          <w:rPr>
            <w:color w:val="1155CC"/>
            <w:u w:val="single"/>
          </w:rPr>
          <w:t>https://gate.ac.uk/sale/tao/splitch23.html#x28-52600023.20.3</w:t>
        </w:r>
      </w:hyperlink>
    </w:p>
    <w:p w:rsidR="00C15FA1" w:rsidRDefault="00C15FA1">
      <w:pPr>
        <w:numPr>
          <w:ilvl w:val="1"/>
          <w:numId w:val="4"/>
        </w:numPr>
      </w:pPr>
    </w:p>
    <w:p w:rsidR="00C15FA1" w:rsidRDefault="00A97A59">
      <w:pPr>
        <w:numPr>
          <w:ilvl w:val="0"/>
          <w:numId w:val="4"/>
        </w:numPr>
      </w:pPr>
      <w:r>
        <w:t>Sentence vectors</w:t>
      </w:r>
    </w:p>
    <w:p w:rsidR="00C15FA1" w:rsidRDefault="00A97A59">
      <w:pPr>
        <w:numPr>
          <w:ilvl w:val="0"/>
          <w:numId w:val="4"/>
        </w:numPr>
      </w:pPr>
      <w:r>
        <w:t xml:space="preserve">Language models  </w:t>
      </w:r>
    </w:p>
    <w:p w:rsidR="00C15FA1" w:rsidRDefault="00A97A59">
      <w:pPr>
        <w:numPr>
          <w:ilvl w:val="0"/>
          <w:numId w:val="4"/>
        </w:numPr>
      </w:pPr>
      <w:r>
        <w:t>Entity Linking</w:t>
      </w:r>
    </w:p>
    <w:p w:rsidR="00C15FA1" w:rsidRDefault="00A97A59">
      <w:pPr>
        <w:numPr>
          <w:ilvl w:val="0"/>
          <w:numId w:val="4"/>
        </w:numPr>
      </w:pPr>
      <w:r>
        <w:t xml:space="preserve">Spellcheck / Grammatical error correction </w:t>
      </w:r>
    </w:p>
    <w:p w:rsidR="00C15FA1" w:rsidRDefault="00A97A59">
      <w:pPr>
        <w:numPr>
          <w:ilvl w:val="0"/>
          <w:numId w:val="4"/>
        </w:numPr>
      </w:pPr>
      <w:r>
        <w:t>ASR / TTS</w:t>
      </w:r>
    </w:p>
    <w:p w:rsidR="00C15FA1" w:rsidRDefault="00A97A59">
      <w:pPr>
        <w:numPr>
          <w:ilvl w:val="0"/>
          <w:numId w:val="4"/>
        </w:numPr>
      </w:pPr>
      <w:r>
        <w:t>Да се види</w:t>
      </w:r>
    </w:p>
    <w:p w:rsidR="00C15FA1" w:rsidRDefault="00A97A59">
      <w:pPr>
        <w:numPr>
          <w:ilvl w:val="1"/>
          <w:numId w:val="4"/>
        </w:numPr>
      </w:pPr>
      <w:r>
        <w:t xml:space="preserve">Stanza </w:t>
      </w:r>
      <w:hyperlink r:id="rId55">
        <w:r>
          <w:rPr>
            <w:color w:val="1155CC"/>
            <w:u w:val="single"/>
          </w:rPr>
          <w:t>https://stanfordnlp.github.io/stanza/</w:t>
        </w:r>
      </w:hyperlink>
    </w:p>
    <w:p w:rsidR="00C15FA1" w:rsidRDefault="00A97A59">
      <w:pPr>
        <w:numPr>
          <w:ilvl w:val="1"/>
          <w:numId w:val="4"/>
        </w:numPr>
      </w:pPr>
      <w:r>
        <w:t xml:space="preserve">Гръцки framework: </w:t>
      </w:r>
      <w:hyperlink r:id="rId56">
        <w:r>
          <w:rPr>
            <w:color w:val="1155CC"/>
            <w:u w:val="single"/>
          </w:rPr>
          <w:t>https://github.com/nlpaueb/gr-nlp-toolkit</w:t>
        </w:r>
      </w:hyperlink>
    </w:p>
    <w:p w:rsidR="00C15FA1" w:rsidRDefault="00C15FA1">
      <w:pPr>
        <w:numPr>
          <w:ilvl w:val="1"/>
          <w:numId w:val="4"/>
        </w:numPr>
      </w:pPr>
    </w:p>
    <w:p w:rsidR="00C15FA1" w:rsidRDefault="00C15FA1">
      <w:pPr>
        <w:ind w:left="720"/>
      </w:pPr>
    </w:p>
    <w:sectPr w:rsidR="00C15F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Roboto">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339"/>
    <w:multiLevelType w:val="multilevel"/>
    <w:tmpl w:val="B14AF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A3E5A"/>
    <w:multiLevelType w:val="multilevel"/>
    <w:tmpl w:val="8E12D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CD331F"/>
    <w:multiLevelType w:val="multilevel"/>
    <w:tmpl w:val="C02CD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C6423B"/>
    <w:multiLevelType w:val="multilevel"/>
    <w:tmpl w:val="4CB8C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B24626"/>
    <w:multiLevelType w:val="multilevel"/>
    <w:tmpl w:val="A992B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F60A16"/>
    <w:multiLevelType w:val="multilevel"/>
    <w:tmpl w:val="2FD2E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97F7C"/>
    <w:multiLevelType w:val="multilevel"/>
    <w:tmpl w:val="1AE04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9C49C8"/>
    <w:multiLevelType w:val="multilevel"/>
    <w:tmpl w:val="90DA7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150A86"/>
    <w:multiLevelType w:val="multilevel"/>
    <w:tmpl w:val="C8669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F7C39B1"/>
    <w:multiLevelType w:val="multilevel"/>
    <w:tmpl w:val="E0CC9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9"/>
  </w:num>
  <w:num w:numId="4">
    <w:abstractNumId w:val="6"/>
  </w:num>
  <w:num w:numId="5">
    <w:abstractNumId w:val="3"/>
  </w:num>
  <w:num w:numId="6">
    <w:abstractNumId w:val="8"/>
  </w:num>
  <w:num w:numId="7">
    <w:abstractNumId w:val="1"/>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sLCwNDQyBFJmJko6SsGpxcWZ+XkgBYa1ACEOmdYsAAAA"/>
  </w:docVars>
  <w:rsids>
    <w:rsidRoot w:val="00C15FA1"/>
    <w:rsid w:val="001469CA"/>
    <w:rsid w:val="002201DB"/>
    <w:rsid w:val="00266D0D"/>
    <w:rsid w:val="00A97A59"/>
    <w:rsid w:val="00C1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8207"/>
  <w15:docId w15:val="{47087BC9-6B5D-4A8A-BF28-3A6351C6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97A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7A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arxiv.org/pdf/1910.02202.pdf" TargetMode="External"/><Relationship Id="rId18" Type="http://schemas.openxmlformats.org/officeDocument/2006/relationships/hyperlink" Target="https://github.com/nguyenvo09/EMNLP2020" TargetMode="External"/><Relationship Id="rId26" Type="http://schemas.openxmlformats.org/officeDocument/2006/relationships/hyperlink" Target="https://www.sciencedaily.com/releases/2021/11/211116103110.htm" TargetMode="External"/><Relationship Id="rId39" Type="http://schemas.openxmlformats.org/officeDocument/2006/relationships/hyperlink" Target="https://github.com/di-dimitrov/SEMEVAL-2021-task6-corpus" TargetMode="External"/><Relationship Id="rId21" Type="http://schemas.openxmlformats.org/officeDocument/2006/relationships/hyperlink" Target="https://gitlab.com/checkthat_lab/clef2021-checkthat-lab/-/tree/master/task2" TargetMode="External"/><Relationship Id="rId34" Type="http://schemas.openxmlformats.org/officeDocument/2006/relationships/hyperlink" Target="https://www.dnevnik.bg/bulgaria/2021/11/15/4279861_deniat_sled_izborite_produljavame_promianata_oshte/" TargetMode="External"/><Relationship Id="rId42" Type="http://schemas.openxmlformats.org/officeDocument/2006/relationships/hyperlink" Target="https://aclanthology.org/D19-1216/" TargetMode="External"/><Relationship Id="rId47" Type="http://schemas.openxmlformats.org/officeDocument/2006/relationships/hyperlink" Target="https://www.poynter.org/ifcn-covid-19-misinformation/" TargetMode="External"/><Relationship Id="rId50" Type="http://schemas.openxmlformats.org/officeDocument/2006/relationships/hyperlink" Target="https://arxiv.org/abs/2009.07118" TargetMode="External"/><Relationship Id="rId55" Type="http://schemas.openxmlformats.org/officeDocument/2006/relationships/hyperlink" Target="https://stanfordnlp.github.io/stanza/" TargetMode="External"/><Relationship Id="rId7" Type="http://schemas.openxmlformats.org/officeDocument/2006/relationships/hyperlink" Target="https://www.snopes.com/fact-check/satellite-image-diwali/" TargetMode="External"/><Relationship Id="rId2" Type="http://schemas.openxmlformats.org/officeDocument/2006/relationships/styles" Target="styles.xml"/><Relationship Id="rId16" Type="http://schemas.openxmlformats.org/officeDocument/2006/relationships/hyperlink" Target="https://github.com/nguyenvo09/CombatingFakeNews" TargetMode="External"/><Relationship Id="rId29" Type="http://schemas.openxmlformats.org/officeDocument/2006/relationships/hyperlink" Target="https://allenai.org/data/meaningful-citations" TargetMode="External"/><Relationship Id="rId11" Type="http://schemas.openxmlformats.org/officeDocument/2006/relationships/hyperlink" Target="https://www.aclweb.org/anthology/2020.emnlp-main.621/" TargetMode="External"/><Relationship Id="rId24" Type="http://schemas.openxmlformats.org/officeDocument/2006/relationships/image" Target="media/image1.png"/><Relationship Id="rId32" Type="http://schemas.openxmlformats.org/officeDocument/2006/relationships/hyperlink" Target="https://www.bbc.com/news/live/uk-59331826" TargetMode="External"/><Relationship Id="rId37" Type="http://schemas.openxmlformats.org/officeDocument/2006/relationships/hyperlink" Target="https://arxiv.org/abs/2111.03299" TargetMode="External"/><Relationship Id="rId40" Type="http://schemas.openxmlformats.org/officeDocument/2006/relationships/hyperlink" Target="https://aclanthology.org/2021.semeval-1.7/" TargetMode="External"/><Relationship Id="rId45" Type="http://schemas.openxmlformats.org/officeDocument/2006/relationships/hyperlink" Target="https://arxiv.org/abs/2105.09680" TargetMode="External"/><Relationship Id="rId53" Type="http://schemas.openxmlformats.org/officeDocument/2006/relationships/hyperlink" Target="https://arxiv.org/abs/1506.04228" TargetMode="External"/><Relationship Id="rId58" Type="http://schemas.openxmlformats.org/officeDocument/2006/relationships/theme" Target="theme/theme1.xml"/><Relationship Id="rId5" Type="http://schemas.openxmlformats.org/officeDocument/2006/relationships/hyperlink" Target="https://aclanthology.org/D19-1216/" TargetMode="External"/><Relationship Id="rId19" Type="http://schemas.openxmlformats.org/officeDocument/2006/relationships/hyperlink" Target="https://www.poynter.org/ifcn-covid-19-misinformation/" TargetMode="External"/><Relationship Id="rId4" Type="http://schemas.openxmlformats.org/officeDocument/2006/relationships/webSettings" Target="webSettings.xml"/><Relationship Id="rId9" Type="http://schemas.openxmlformats.org/officeDocument/2006/relationships/hyperlink" Target="https://gitlab.com/didizlatkova/fake-image-detection/" TargetMode="External"/><Relationship Id="rId14" Type="http://schemas.openxmlformats.org/officeDocument/2006/relationships/hyperlink" Target="https://arxiv.org/pdf/1910.02202.pdf" TargetMode="External"/><Relationship Id="rId22" Type="http://schemas.openxmlformats.org/officeDocument/2006/relationships/hyperlink" Target="https://research.semanticscholar.org/publications" TargetMode="External"/><Relationship Id="rId27" Type="http://schemas.openxmlformats.org/officeDocument/2006/relationships/hyperlink" Target="https://www.semanticscholar.org/paper/We-Can-Explain-Your-Research-in-Layman's-Terms%3A-at-Dangovski-Shen/ac4e70290f02dc89b9dfcf6c6dfb7f49fbc6068c" TargetMode="External"/><Relationship Id="rId30" Type="http://schemas.openxmlformats.org/officeDocument/2006/relationships/hyperlink" Target="https://citeseerx.ist.psu.edu/viewdoc/download?doi=10.1.1.59.2666&amp;rep=rep1&amp;type=pdf" TargetMode="External"/><Relationship Id="rId35" Type="http://schemas.openxmlformats.org/officeDocument/2006/relationships/hyperlink" Target="https://propaganda.math.unipd.it/cikm21-tutorial/" TargetMode="External"/><Relationship Id="rId43" Type="http://schemas.openxmlformats.org/officeDocument/2006/relationships/hyperlink" Target="https://arxiv.org/abs/2109.08365" TargetMode="External"/><Relationship Id="rId48" Type="http://schemas.openxmlformats.org/officeDocument/2006/relationships/hyperlink" Target="http://pretrain.nlpedia.ai/" TargetMode="External"/><Relationship Id="rId56" Type="http://schemas.openxmlformats.org/officeDocument/2006/relationships/hyperlink" Target="https://github.com/nlpaueb/gr-nlp-toolkit" TargetMode="External"/><Relationship Id="rId8" Type="http://schemas.openxmlformats.org/officeDocument/2006/relationships/hyperlink" Target="https://twitter.com/NASAhistory/status/1456387292864581636" TargetMode="External"/><Relationship Id="rId51" Type="http://schemas.openxmlformats.org/officeDocument/2006/relationships/hyperlink" Target="https://github.com/mhardalov/bulstem-py" TargetMode="External"/><Relationship Id="rId3" Type="http://schemas.openxmlformats.org/officeDocument/2006/relationships/settings" Target="settings.xml"/><Relationship Id="rId12" Type="http://schemas.openxmlformats.org/officeDocument/2006/relationships/hyperlink" Target="https://www.aclweb.org/anthology/2020.emnlp-main.621/" TargetMode="External"/><Relationship Id="rId17" Type="http://schemas.openxmlformats.org/officeDocument/2006/relationships/hyperlink" Target="https://github.com/nguyenvo09/EMNLP2020" TargetMode="External"/><Relationship Id="rId25" Type="http://schemas.openxmlformats.org/officeDocument/2006/relationships/image" Target="media/image2.png"/><Relationship Id="rId33" Type="http://schemas.openxmlformats.org/officeDocument/2006/relationships/hyperlink" Target="https://www.dnevnik.bg/bulgaria/2021/11/15/4279861_deniat_sled_izborite_produljavame_promianata_oshte/" TargetMode="External"/><Relationship Id="rId38" Type="http://schemas.openxmlformats.org/officeDocument/2006/relationships/hyperlink" Target="https://www.tanbih.org/prta" TargetMode="External"/><Relationship Id="rId46" Type="http://schemas.openxmlformats.org/officeDocument/2006/relationships/hyperlink" Target="https://russiansuperglue.com/" TargetMode="External"/><Relationship Id="rId20" Type="http://schemas.openxmlformats.org/officeDocument/2006/relationships/hyperlink" Target="https://www.aclweb.org/anthology/2020.acl-main.332/" TargetMode="External"/><Relationship Id="rId41" Type="http://schemas.openxmlformats.org/officeDocument/2006/relationships/hyperlink" Target="https://aclanthology.org/2021.acl-long.516/" TargetMode="External"/><Relationship Id="rId54" Type="http://schemas.openxmlformats.org/officeDocument/2006/relationships/hyperlink" Target="https://gate.ac.uk/sale/tao/splitch23.html" TargetMode="External"/><Relationship Id="rId1" Type="http://schemas.openxmlformats.org/officeDocument/2006/relationships/numbering" Target="numbering.xml"/><Relationship Id="rId6" Type="http://schemas.openxmlformats.org/officeDocument/2006/relationships/hyperlink" Target="https://scholar.google.com/scholar?cites=10191023313524116282&amp;as_sdt=2005&amp;sciodt=0,5&amp;hl=en" TargetMode="External"/><Relationship Id="rId15" Type="http://schemas.openxmlformats.org/officeDocument/2006/relationships/hyperlink" Target="https://github.com/nguyenvo09/CombatingFakeNews" TargetMode="External"/><Relationship Id="rId23" Type="http://schemas.openxmlformats.org/officeDocument/2006/relationships/hyperlink" Target="https://www.semanticscholar.org/paper/Identifying-Meaningful-Citations-Valenzuela-Ha/1c7be3fc28296a97607d426f9168ad4836407e4b" TargetMode="External"/><Relationship Id="rId28" Type="http://schemas.openxmlformats.org/officeDocument/2006/relationships/hyperlink" Target="https://allenai.org/data?tag=Semantic%20Scholar" TargetMode="External"/><Relationship Id="rId36" Type="http://schemas.openxmlformats.org/officeDocument/2006/relationships/hyperlink" Target="https://zoom.us/rec/play/x3Iegr3hC3yb8uF1KGyYUHdxpG6_qKavjl3pIcG8mk2Z4goaQ5ZS3GHpr6nGYnrKLrD9zaJr3Fd4cTyg.ufGu8tTjFKw9WkUb" TargetMode="External"/><Relationship Id="rId49" Type="http://schemas.openxmlformats.org/officeDocument/2006/relationships/hyperlink" Target="https://arxiv.org/abs/2107.13586" TargetMode="External"/><Relationship Id="rId57" Type="http://schemas.openxmlformats.org/officeDocument/2006/relationships/fontTable" Target="fontTable.xml"/><Relationship Id="rId10" Type="http://schemas.openxmlformats.org/officeDocument/2006/relationships/hyperlink" Target="https://www.snopes.com/fact-check/category/photos/" TargetMode="External"/><Relationship Id="rId31" Type="http://schemas.openxmlformats.org/officeDocument/2006/relationships/hyperlink" Target="https://sdproc.org/2022/sharedtasks.html" TargetMode="External"/><Relationship Id="rId44" Type="http://schemas.openxmlformats.org/officeDocument/2006/relationships/hyperlink" Target="https://arxiv.org/abs/2002.08155" TargetMode="External"/><Relationship Id="rId52" Type="http://schemas.openxmlformats.org/officeDocument/2006/relationships/hyperlink" Target="https://github.com/grigoriliev/BGLa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Ivan Koychev</cp:lastModifiedBy>
  <cp:revision>2</cp:revision>
  <dcterms:created xsi:type="dcterms:W3CDTF">2021-11-19T10:19:00Z</dcterms:created>
  <dcterms:modified xsi:type="dcterms:W3CDTF">2021-11-19T10:19:00Z</dcterms:modified>
</cp:coreProperties>
</file>